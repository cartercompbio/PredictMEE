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250F1" w:rsidRDefault="004250F1">
      <w:pPr>
        <w:jc w:val="right"/>
        <w:rPr>
          <w:b/>
          <w:color w:val="00245D"/>
        </w:rPr>
      </w:pPr>
    </w:p>
    <w:p w14:paraId="00000002" w14:textId="77777777" w:rsidR="004250F1" w:rsidRDefault="00E736C7">
      <w:pPr>
        <w:ind w:left="6480"/>
        <w:rPr>
          <w:color w:val="00245D"/>
        </w:rPr>
      </w:pPr>
      <w:r>
        <w:rPr>
          <w:color w:val="00245D"/>
        </w:rPr>
        <w:t>Hannah Carter, PhD</w:t>
      </w:r>
    </w:p>
    <w:p w14:paraId="00000003" w14:textId="77777777" w:rsidR="004250F1" w:rsidRDefault="00E736C7">
      <w:pPr>
        <w:ind w:left="6480"/>
        <w:rPr>
          <w:color w:val="00245D"/>
        </w:rPr>
      </w:pPr>
      <w:r>
        <w:rPr>
          <w:color w:val="00245D"/>
        </w:rPr>
        <w:t>Assistant Professor, Medicine</w:t>
      </w:r>
    </w:p>
    <w:p w14:paraId="00000004" w14:textId="77777777" w:rsidR="004250F1" w:rsidRDefault="00E736C7">
      <w:pPr>
        <w:ind w:left="6480"/>
        <w:rPr>
          <w:color w:val="00245D"/>
        </w:rPr>
      </w:pPr>
      <w:r>
        <w:rPr>
          <w:color w:val="00245D"/>
        </w:rPr>
        <w:t>University of California, San Diego</w:t>
      </w:r>
    </w:p>
    <w:p w14:paraId="00000005" w14:textId="77777777" w:rsidR="004250F1" w:rsidRDefault="00E736C7">
      <w:pPr>
        <w:ind w:left="6480"/>
        <w:rPr>
          <w:color w:val="00245D"/>
        </w:rPr>
      </w:pPr>
      <w:r>
        <w:rPr>
          <w:color w:val="00245D"/>
        </w:rPr>
        <w:t>9500 Gilman Drive, MC 0688</w:t>
      </w:r>
    </w:p>
    <w:p w14:paraId="00000006" w14:textId="77777777" w:rsidR="004250F1" w:rsidRDefault="00E736C7">
      <w:pPr>
        <w:ind w:left="6480"/>
        <w:rPr>
          <w:color w:val="00245D"/>
        </w:rPr>
      </w:pPr>
      <w:r>
        <w:rPr>
          <w:color w:val="00245D"/>
        </w:rPr>
        <w:t>La Jolla, CA 92093-0688</w:t>
      </w:r>
    </w:p>
    <w:p w14:paraId="00000007" w14:textId="77777777" w:rsidR="004250F1" w:rsidRDefault="00E736C7">
      <w:pPr>
        <w:ind w:left="6480"/>
        <w:rPr>
          <w:color w:val="00245D"/>
        </w:rPr>
      </w:pPr>
      <w:r>
        <w:rPr>
          <w:color w:val="00245D"/>
        </w:rPr>
        <w:t>Email: hkcarter@health.ucsd.edu</w:t>
      </w:r>
    </w:p>
    <w:p w14:paraId="00000008" w14:textId="77777777" w:rsidR="004250F1" w:rsidRDefault="00E736C7">
      <w:pPr>
        <w:ind w:left="6480"/>
        <w:rPr>
          <w:color w:val="00245D"/>
        </w:rPr>
      </w:pPr>
      <w:r>
        <w:rPr>
          <w:color w:val="00245D"/>
        </w:rPr>
        <w:t>Phone: +1 (858) 822-4706</w:t>
      </w:r>
    </w:p>
    <w:p w14:paraId="00000009" w14:textId="77777777" w:rsidR="004250F1" w:rsidRDefault="004250F1"/>
    <w:p w14:paraId="0000000A" w14:textId="77777777" w:rsidR="004250F1" w:rsidRDefault="004250F1"/>
    <w:p w14:paraId="0000000B" w14:textId="77777777" w:rsidR="004250F1" w:rsidRDefault="004250F1"/>
    <w:p w14:paraId="0000000C" w14:textId="77777777" w:rsidR="004250F1" w:rsidRDefault="00E736C7">
      <w:r>
        <w:t>03/05/2021</w:t>
      </w:r>
    </w:p>
    <w:p w14:paraId="0000000D" w14:textId="77777777" w:rsidR="004250F1" w:rsidRDefault="00E736C7">
      <w:r>
        <w:t>Re: Revised submission to Database</w:t>
      </w:r>
    </w:p>
    <w:p w14:paraId="0000000E" w14:textId="77777777" w:rsidR="004250F1" w:rsidRDefault="004250F1"/>
    <w:p w14:paraId="0000000F" w14:textId="77777777" w:rsidR="004250F1" w:rsidRDefault="00E736C7">
      <w:r>
        <w:t>Dear</w:t>
      </w:r>
      <w:sdt>
        <w:sdtPr>
          <w:tag w:val="goog_rdk_0"/>
          <w:id w:val="-596556934"/>
        </w:sdtPr>
        <w:sdtEndPr/>
        <w:sdtContent>
          <w:ins w:id="0" w:author="Adam Klie" w:date="2021-03-06T21:01:00Z">
            <w:r>
              <w:t xml:space="preserve"> Dr. Landsman</w:t>
            </w:r>
          </w:ins>
        </w:sdtContent>
      </w:sdt>
      <w:sdt>
        <w:sdtPr>
          <w:tag w:val="goog_rdk_1"/>
          <w:id w:val="-350260221"/>
        </w:sdtPr>
        <w:sdtEndPr/>
        <w:sdtContent>
          <w:del w:id="1" w:author="Adam Klie" w:date="2021-03-06T21:01:00Z">
            <w:r>
              <w:delText xml:space="preserve"> Dr. Cherry</w:delText>
            </w:r>
          </w:del>
        </w:sdtContent>
      </w:sdt>
      <w:r>
        <w:t>,</w:t>
      </w:r>
    </w:p>
    <w:p w14:paraId="00000010" w14:textId="77777777" w:rsidR="004250F1" w:rsidRDefault="004250F1"/>
    <w:p w14:paraId="00000011" w14:textId="77777777" w:rsidR="004250F1" w:rsidRDefault="00E736C7">
      <w:pPr>
        <w:jc w:val="both"/>
      </w:pPr>
      <w:r>
        <w:t>Thank you for coordinating the peer review of our manuscript. In this manuscript, we address the state of metadata quality in the Sequence Read Archive (SRA) hosted by NCBI. We highligh</w:t>
      </w:r>
      <w:r>
        <w:t>t several issues in the annotations of samples deposited in the SRA, that have similarly been reported for other large data repositories and propose a novel deep learning-based approach for metadata curation of SRA samples, utilizing Named Entity Recogniti</w:t>
      </w:r>
      <w:r>
        <w:t xml:space="preserve">on (NER) to improve the plurality and completeness of the metadata landscape. </w:t>
      </w:r>
    </w:p>
    <w:p w14:paraId="00000012" w14:textId="77777777" w:rsidR="004250F1" w:rsidRDefault="004250F1">
      <w:pPr>
        <w:jc w:val="both"/>
      </w:pPr>
    </w:p>
    <w:p w14:paraId="00000013" w14:textId="3E33F19C" w:rsidR="004250F1" w:rsidRDefault="00E736C7">
      <w:pPr>
        <w:jc w:val="both"/>
      </w:pPr>
      <w:r>
        <w:t xml:space="preserve">We have now revised our manuscript according to the guidance of the three reviewers and believe doing so has strengthened it considerably. These changes include providing more </w:t>
      </w:r>
      <w:r>
        <w:t xml:space="preserve">details on </w:t>
      </w:r>
      <w:sdt>
        <w:sdtPr>
          <w:tag w:val="goog_rdk_2"/>
          <w:id w:val="-383877210"/>
        </w:sdtPr>
        <w:sdtEndPr/>
        <w:sdtContent>
          <w:ins w:id="2" w:author="Adam Klie" w:date="2021-03-03T01:03:00Z">
            <w:r>
              <w:t xml:space="preserve">reproducibility and </w:t>
            </w:r>
          </w:ins>
        </w:sdtContent>
      </w:sdt>
      <w:r>
        <w:t>how parameter values were selected</w:t>
      </w:r>
      <w:sdt>
        <w:sdtPr>
          <w:tag w:val="goog_rdk_3"/>
          <w:id w:val="1858534353"/>
        </w:sdtPr>
        <w:sdtEndPr/>
        <w:sdtContent>
          <w:ins w:id="3" w:author="Adam Klie" w:date="2021-03-03T01:03:00Z">
            <w:r>
              <w:t>, as well as</w:t>
            </w:r>
          </w:ins>
        </w:sdtContent>
      </w:sdt>
      <w:sdt>
        <w:sdtPr>
          <w:tag w:val="goog_rdk_4"/>
          <w:id w:val="-537201513"/>
        </w:sdtPr>
        <w:sdtEndPr/>
        <w:sdtContent>
          <w:del w:id="4" w:author="Adam Klie" w:date="2021-03-03T01:03:00Z">
            <w:r>
              <w:delText xml:space="preserve"> </w:delText>
            </w:r>
          </w:del>
        </w:sdtContent>
      </w:sdt>
      <w:sdt>
        <w:sdtPr>
          <w:tag w:val="goog_rdk_5"/>
          <w:id w:val="-1570570195"/>
        </w:sdtPr>
        <w:sdtEndPr/>
        <w:sdtContent>
          <w:del w:id="5" w:author="Adam Klie" w:date="2021-03-03T01:03:00Z">
            <w:r>
              <w:delText xml:space="preserve">and </w:delText>
            </w:r>
          </w:del>
        </w:sdtContent>
      </w:sdt>
      <w:r w:rsidR="00191553">
        <w:t xml:space="preserve"> </w:t>
      </w:r>
      <w:r>
        <w:t xml:space="preserve">additional context and clarification of where our work fits within the </w:t>
      </w:r>
      <w:sdt>
        <w:sdtPr>
          <w:tag w:val="goog_rdk_6"/>
          <w:id w:val="34630506"/>
        </w:sdtPr>
        <w:sdtEndPr/>
        <w:sdtContent>
          <w:commentRangeStart w:id="6"/>
        </w:sdtContent>
      </w:sdt>
      <w:r>
        <w:t>field</w:t>
      </w:r>
      <w:commentRangeEnd w:id="6"/>
      <w:r>
        <w:commentReference w:id="6"/>
      </w:r>
      <w:r>
        <w:t xml:space="preserve">. </w:t>
      </w:r>
      <w:sdt>
        <w:sdtPr>
          <w:tag w:val="goog_rdk_7"/>
          <w:id w:val="-1272011221"/>
        </w:sdtPr>
        <w:sdtEndPr/>
        <w:sdtContent>
          <w:ins w:id="7" w:author="Adam Klie" w:date="2021-03-03T01:03:00Z">
            <w:r>
              <w:t>Specifically, we show that multiple trials of our workflow produce very similar res</w:t>
            </w:r>
            <w:r>
              <w:t>ults and have added Supplementary Table 3 to highlight this. We also justified the cosine similarity thresholds used (Supplementary Table 4) and the decision to include unigrams as part of the ground truth in our predictions (Supplementary Figure 4). We ha</w:t>
            </w:r>
            <w:r>
              <w:t>ve also expanded our discussion to better address possible future directions of this work.</w:t>
            </w:r>
          </w:ins>
        </w:sdtContent>
      </w:sdt>
    </w:p>
    <w:p w14:paraId="00000014" w14:textId="77777777" w:rsidR="004250F1" w:rsidRDefault="004250F1">
      <w:pPr>
        <w:jc w:val="both"/>
      </w:pPr>
    </w:p>
    <w:p w14:paraId="00000015" w14:textId="77777777" w:rsidR="004250F1" w:rsidRDefault="00E736C7">
      <w:pPr>
        <w:jc w:val="both"/>
      </w:pPr>
      <w:r>
        <w:t>We are attaching a point-by-point response to reviewer comments, detailing how we have updated our manuscript. We look forward to next steps towards publishing ou</w:t>
      </w:r>
      <w:r>
        <w:t>r work with Database.</w:t>
      </w:r>
    </w:p>
    <w:p w14:paraId="00000016" w14:textId="77777777" w:rsidR="004250F1" w:rsidRDefault="004250F1"/>
    <w:p w14:paraId="00000017" w14:textId="77777777" w:rsidR="004250F1" w:rsidRDefault="00E736C7">
      <w:pPr>
        <w:jc w:val="both"/>
      </w:pPr>
      <w:r>
        <w:t xml:space="preserve">Sincerely, </w:t>
      </w:r>
    </w:p>
    <w:p w14:paraId="00000018" w14:textId="77777777" w:rsidR="004250F1" w:rsidRDefault="00E736C7">
      <w:pPr>
        <w:jc w:val="both"/>
      </w:pPr>
      <w:r>
        <w:rPr>
          <w:noProof/>
        </w:rPr>
        <w:drawing>
          <wp:inline distT="0" distB="0" distL="0" distR="0" wp14:anchorId="7263DAF6" wp14:editId="7BD40C58">
            <wp:extent cx="1315285" cy="58003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315285" cy="580032"/>
                    </a:xfrm>
                    <a:prstGeom prst="rect">
                      <a:avLst/>
                    </a:prstGeom>
                    <a:ln/>
                  </pic:spPr>
                </pic:pic>
              </a:graphicData>
            </a:graphic>
          </wp:inline>
        </w:drawing>
      </w:r>
    </w:p>
    <w:p w14:paraId="00000019" w14:textId="77777777" w:rsidR="004250F1" w:rsidRDefault="00E736C7">
      <w:pPr>
        <w:jc w:val="both"/>
      </w:pPr>
      <w:r>
        <w:t>Hannah Carter</w:t>
      </w:r>
    </w:p>
    <w:sectPr w:rsidR="004250F1">
      <w:headerReference w:type="default" r:id="rId11"/>
      <w:footerReference w:type="default" r:id="rId12"/>
      <w:headerReference w:type="first" r:id="rId13"/>
      <w:footerReference w:type="first" r:id="rId14"/>
      <w:pgSz w:w="12240" w:h="15840"/>
      <w:pgMar w:top="1440" w:right="1080" w:bottom="1440" w:left="1080" w:header="360" w:footer="55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Carter, Hannah" w:date="2021-03-02T09:38:00Z" w:initials="">
    <w:p w14:paraId="0000002A" w14:textId="77777777" w:rsidR="004250F1" w:rsidRDefault="00E736C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here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2A" w16cid:durableId="23F0C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E12F2" w14:textId="77777777" w:rsidR="00E736C7" w:rsidRDefault="00E736C7">
      <w:r>
        <w:separator/>
      </w:r>
    </w:p>
  </w:endnote>
  <w:endnote w:type="continuationSeparator" w:id="0">
    <w:p w14:paraId="1F4734F2" w14:textId="77777777" w:rsidR="00E736C7" w:rsidRDefault="00E7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Roman">
    <w:panose1 w:val="0000050000000002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4250F1" w:rsidRDefault="004250F1">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00000025" w14:textId="77777777" w:rsidR="004250F1" w:rsidRDefault="004250F1">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00000026" w14:textId="77777777" w:rsidR="004250F1" w:rsidRDefault="004250F1">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00000027" w14:textId="77777777" w:rsidR="004250F1" w:rsidRDefault="00E736C7">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 xml:space="preserve">DEPARTMENT </w:t>
    </w:r>
    <w:r>
      <w:rPr>
        <w:rFonts w:ascii="Times" w:eastAsia="Times" w:hAnsi="Times" w:cs="Times"/>
        <w:i/>
        <w:color w:val="000075"/>
        <w:sz w:val="16"/>
        <w:szCs w:val="16"/>
      </w:rPr>
      <w:t>of</w:t>
    </w:r>
    <w:r>
      <w:rPr>
        <w:rFonts w:ascii="Times" w:eastAsia="Times" w:hAnsi="Times" w:cs="Times"/>
        <w:color w:val="000075"/>
        <w:sz w:val="16"/>
        <w:szCs w:val="16"/>
      </w:rPr>
      <w:t xml:space="preserve"> MEDICINE</w:t>
    </w:r>
  </w:p>
  <w:p w14:paraId="00000028" w14:textId="77777777" w:rsidR="004250F1" w:rsidRDefault="00E736C7">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9500 Gilman Drive     La Jolla, California 92093-0671   TEL: (858) 822-3345     FAX: (858) 822-3344</w:t>
    </w:r>
  </w:p>
  <w:p w14:paraId="00000029" w14:textId="77777777" w:rsidR="004250F1" w:rsidRDefault="004250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4250F1" w:rsidRDefault="004250F1">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00000021" w14:textId="77777777" w:rsidR="004250F1" w:rsidRDefault="004250F1">
    <w:pPr>
      <w:widowControl w:val="0"/>
      <w:pBdr>
        <w:top w:val="nil"/>
        <w:left w:val="nil"/>
        <w:bottom w:val="nil"/>
        <w:right w:val="nil"/>
        <w:between w:val="nil"/>
      </w:pBdr>
      <w:spacing w:line="288" w:lineRule="auto"/>
      <w:jc w:val="center"/>
      <w:rPr>
        <w:rFonts w:ascii="Times" w:eastAsia="Times" w:hAnsi="Times" w:cs="Times"/>
        <w:smallCaps/>
        <w:color w:val="000075"/>
        <w:sz w:val="16"/>
        <w:szCs w:val="16"/>
      </w:rPr>
    </w:pPr>
  </w:p>
  <w:p w14:paraId="00000022" w14:textId="77777777" w:rsidR="004250F1" w:rsidRDefault="00E736C7">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 xml:space="preserve">DEPARTMENT </w:t>
    </w:r>
    <w:r>
      <w:rPr>
        <w:rFonts w:ascii="Times" w:eastAsia="Times" w:hAnsi="Times" w:cs="Times"/>
        <w:i/>
        <w:color w:val="000075"/>
        <w:sz w:val="16"/>
        <w:szCs w:val="16"/>
      </w:rPr>
      <w:t>of</w:t>
    </w:r>
    <w:r>
      <w:rPr>
        <w:rFonts w:ascii="Times" w:eastAsia="Times" w:hAnsi="Times" w:cs="Times"/>
        <w:color w:val="000075"/>
        <w:sz w:val="16"/>
        <w:szCs w:val="16"/>
      </w:rPr>
      <w:t xml:space="preserve"> MEDICINE</w:t>
    </w:r>
  </w:p>
  <w:p w14:paraId="00000023" w14:textId="77777777" w:rsidR="004250F1" w:rsidRDefault="00E736C7">
    <w:pPr>
      <w:widowControl w:val="0"/>
      <w:pBdr>
        <w:top w:val="nil"/>
        <w:left w:val="nil"/>
        <w:bottom w:val="nil"/>
        <w:right w:val="nil"/>
        <w:between w:val="nil"/>
      </w:pBdr>
      <w:spacing w:line="288" w:lineRule="auto"/>
      <w:jc w:val="center"/>
      <w:rPr>
        <w:rFonts w:ascii="Times" w:eastAsia="Times" w:hAnsi="Times" w:cs="Times"/>
        <w:color w:val="000075"/>
        <w:sz w:val="16"/>
        <w:szCs w:val="16"/>
      </w:rPr>
    </w:pPr>
    <w:r>
      <w:rPr>
        <w:rFonts w:ascii="Times" w:eastAsia="Times" w:hAnsi="Times" w:cs="Times"/>
        <w:color w:val="000075"/>
        <w:sz w:val="16"/>
        <w:szCs w:val="16"/>
      </w:rPr>
      <w:t>9500 Gilman Drive     La Jolla, California 92093-0688   TEL: (858) 822-4706     FAX: (858) 822-4246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2F372" w14:textId="77777777" w:rsidR="00E736C7" w:rsidRDefault="00E736C7">
      <w:r>
        <w:separator/>
      </w:r>
    </w:p>
  </w:footnote>
  <w:footnote w:type="continuationSeparator" w:id="0">
    <w:p w14:paraId="6B782D48" w14:textId="77777777" w:rsidR="00E736C7" w:rsidRDefault="00E73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77777777" w:rsidR="004250F1" w:rsidRDefault="004250F1">
    <w:pPr>
      <w:pBdr>
        <w:top w:val="nil"/>
        <w:left w:val="nil"/>
        <w:bottom w:val="nil"/>
        <w:right w:val="nil"/>
        <w:between w:val="nil"/>
      </w:pBdr>
      <w:tabs>
        <w:tab w:val="center" w:pos="4320"/>
        <w:tab w:val="right" w:pos="8640"/>
      </w:tabs>
      <w:rPr>
        <w:color w:val="000000"/>
        <w:sz w:val="16"/>
        <w:szCs w:val="16"/>
      </w:rPr>
    </w:pPr>
  </w:p>
  <w:p w14:paraId="0000001C" w14:textId="77777777" w:rsidR="004250F1" w:rsidRDefault="00E736C7">
    <w:pPr>
      <w:pBdr>
        <w:top w:val="nil"/>
        <w:left w:val="nil"/>
        <w:bottom w:val="nil"/>
        <w:right w:val="nil"/>
        <w:between w:val="nil"/>
      </w:pBdr>
      <w:tabs>
        <w:tab w:val="center" w:pos="4320"/>
        <w:tab w:val="right" w:pos="8640"/>
      </w:tabs>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end"/>
    </w:r>
  </w:p>
  <w:p w14:paraId="0000001D" w14:textId="77777777" w:rsidR="004250F1" w:rsidRDefault="00E736C7">
    <w:pPr>
      <w:pBdr>
        <w:top w:val="nil"/>
        <w:left w:val="nil"/>
        <w:bottom w:val="nil"/>
        <w:right w:val="nil"/>
        <w:between w:val="nil"/>
      </w:pBdr>
      <w:tabs>
        <w:tab w:val="center" w:pos="4320"/>
        <w:tab w:val="right" w:pos="8640"/>
      </w:tabs>
      <w:rPr>
        <w:color w:val="000000"/>
        <w:sz w:val="16"/>
        <w:szCs w:val="16"/>
      </w:rPr>
    </w:pPr>
    <w:r>
      <w:rPr>
        <w:color w:val="000000"/>
        <w:sz w:val="16"/>
        <w:szCs w:val="16"/>
      </w:rPr>
      <w:t>March 2, 2021</w:t>
    </w:r>
  </w:p>
  <w:p w14:paraId="0000001E" w14:textId="77777777" w:rsidR="004250F1" w:rsidRDefault="004250F1">
    <w:pPr>
      <w:pBdr>
        <w:top w:val="nil"/>
        <w:left w:val="nil"/>
        <w:bottom w:val="nil"/>
        <w:right w:val="nil"/>
        <w:between w:val="nil"/>
      </w:pBdr>
      <w:tabs>
        <w:tab w:val="center" w:pos="4320"/>
        <w:tab w:val="right" w:pos="8640"/>
      </w:tabs>
      <w:rPr>
        <w:color w:val="000000"/>
        <w:sz w:val="16"/>
        <w:szCs w:val="16"/>
      </w:rPr>
    </w:pPr>
  </w:p>
  <w:p w14:paraId="0000001F" w14:textId="77777777" w:rsidR="004250F1" w:rsidRDefault="004250F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A" w14:textId="77777777" w:rsidR="004250F1" w:rsidRDefault="00E736C7">
    <w:pPr>
      <w:pBdr>
        <w:top w:val="nil"/>
        <w:left w:val="nil"/>
        <w:bottom w:val="nil"/>
        <w:right w:val="nil"/>
        <w:between w:val="nil"/>
      </w:pBdr>
      <w:tabs>
        <w:tab w:val="center" w:pos="4320"/>
        <w:tab w:val="right" w:pos="8640"/>
      </w:tabs>
      <w:jc w:val="center"/>
      <w:rPr>
        <w:color w:val="000000"/>
      </w:rPr>
    </w:pPr>
    <w:r>
      <w:rPr>
        <w:noProof/>
        <w:color w:val="000000"/>
      </w:rPr>
      <w:drawing>
        <wp:inline distT="0" distB="0" distL="0" distR="0" wp14:anchorId="10EA8B46" wp14:editId="10EDC749">
          <wp:extent cx="2390775" cy="1181100"/>
          <wp:effectExtent l="0" t="0" r="0" b="0"/>
          <wp:docPr id="6" name="image1.png" descr="SchMed_AltLogo_Centered_CMYK"/>
          <wp:cNvGraphicFramePr/>
          <a:graphic xmlns:a="http://schemas.openxmlformats.org/drawingml/2006/main">
            <a:graphicData uri="http://schemas.openxmlformats.org/drawingml/2006/picture">
              <pic:pic xmlns:pic="http://schemas.openxmlformats.org/drawingml/2006/picture">
                <pic:nvPicPr>
                  <pic:cNvPr id="0" name="image1.png" descr="SchMed_AltLogo_Centered_CMYK"/>
                  <pic:cNvPicPr preferRelativeResize="0"/>
                </pic:nvPicPr>
                <pic:blipFill>
                  <a:blip r:embed="rId1"/>
                  <a:srcRect b="10791"/>
                  <a:stretch>
                    <a:fillRect/>
                  </a:stretch>
                </pic:blipFill>
                <pic:spPr>
                  <a:xfrm>
                    <a:off x="0" y="0"/>
                    <a:ext cx="2390775" cy="1181100"/>
                  </a:xfrm>
                  <a:prstGeom prst="rect">
                    <a:avLst/>
                  </a:prstGeom>
                  <a:ln/>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am Klie">
    <w15:presenceInfo w15:providerId="Windows Live" w15:userId="a3c905198d5650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F1"/>
    <w:rsid w:val="00191553"/>
    <w:rsid w:val="004250F1"/>
    <w:rsid w:val="00E7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85BC7"/>
  <w15:docId w15:val="{C131CB07-59E5-9343-99A5-4838E5CB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056C6"/>
    <w:pPr>
      <w:tabs>
        <w:tab w:val="center" w:pos="4320"/>
        <w:tab w:val="right" w:pos="8640"/>
      </w:tabs>
    </w:pPr>
  </w:style>
  <w:style w:type="character" w:customStyle="1" w:styleId="HeaderChar">
    <w:name w:val="Header Char"/>
    <w:basedOn w:val="DefaultParagraphFont"/>
    <w:link w:val="Header"/>
    <w:uiPriority w:val="99"/>
    <w:rsid w:val="007056C6"/>
  </w:style>
  <w:style w:type="paragraph" w:styleId="Footer">
    <w:name w:val="footer"/>
    <w:basedOn w:val="Normal"/>
    <w:link w:val="FooterChar"/>
    <w:uiPriority w:val="99"/>
    <w:unhideWhenUsed/>
    <w:rsid w:val="007056C6"/>
    <w:pPr>
      <w:tabs>
        <w:tab w:val="center" w:pos="4320"/>
        <w:tab w:val="right" w:pos="8640"/>
      </w:tabs>
    </w:pPr>
  </w:style>
  <w:style w:type="character" w:customStyle="1" w:styleId="FooterChar">
    <w:name w:val="Footer Char"/>
    <w:basedOn w:val="DefaultParagraphFont"/>
    <w:link w:val="Footer"/>
    <w:uiPriority w:val="99"/>
    <w:rsid w:val="007056C6"/>
  </w:style>
  <w:style w:type="paragraph" w:customStyle="1" w:styleId="BasicParagraph">
    <w:name w:val="[Basic Paragraph]"/>
    <w:basedOn w:val="Normal"/>
    <w:uiPriority w:val="99"/>
    <w:rsid w:val="007056C6"/>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rsid w:val="007912D9"/>
    <w:rPr>
      <w:color w:val="0000FF"/>
      <w:u w:val="single"/>
    </w:rPr>
  </w:style>
  <w:style w:type="paragraph" w:styleId="NormalWeb">
    <w:name w:val="Normal (Web)"/>
    <w:basedOn w:val="Normal"/>
    <w:uiPriority w:val="99"/>
    <w:rsid w:val="003003BB"/>
    <w:pPr>
      <w:spacing w:before="100" w:beforeAutospacing="1" w:after="100" w:afterAutospacing="1"/>
    </w:pPr>
  </w:style>
  <w:style w:type="paragraph" w:styleId="BalloonText">
    <w:name w:val="Balloon Text"/>
    <w:basedOn w:val="Normal"/>
    <w:semiHidden/>
    <w:rsid w:val="0007373A"/>
    <w:rPr>
      <w:rFonts w:ascii="Tahoma" w:hAnsi="Tahoma" w:cs="Tahoma"/>
      <w:sz w:val="16"/>
      <w:szCs w:val="16"/>
    </w:rPr>
  </w:style>
  <w:style w:type="paragraph" w:styleId="BodyTextIndent">
    <w:name w:val="Body Text Indent"/>
    <w:basedOn w:val="Normal"/>
    <w:next w:val="Normal"/>
    <w:rsid w:val="006D7A95"/>
    <w:pPr>
      <w:autoSpaceDE w:val="0"/>
      <w:autoSpaceDN w:val="0"/>
      <w:adjustRightInd w:val="0"/>
    </w:pPr>
    <w:rPr>
      <w:rFonts w:ascii="Arial" w:hAnsi="Arial"/>
    </w:rPr>
  </w:style>
  <w:style w:type="paragraph" w:customStyle="1" w:styleId="Normal1">
    <w:name w:val="Normal+1"/>
    <w:basedOn w:val="Normal"/>
    <w:next w:val="Normal"/>
    <w:rsid w:val="006D7A95"/>
    <w:pPr>
      <w:autoSpaceDE w:val="0"/>
      <w:autoSpaceDN w:val="0"/>
      <w:adjustRightInd w:val="0"/>
    </w:pPr>
    <w:rPr>
      <w:rFonts w:ascii="Arial" w:hAnsi="Arial"/>
    </w:rPr>
  </w:style>
  <w:style w:type="character" w:styleId="FollowedHyperlink">
    <w:name w:val="FollowedHyperlink"/>
    <w:basedOn w:val="DefaultParagraphFont"/>
    <w:rsid w:val="001A1B86"/>
    <w:rPr>
      <w:color w:val="800080"/>
      <w:u w:val="single"/>
    </w:rPr>
  </w:style>
  <w:style w:type="character" w:styleId="CommentReference">
    <w:name w:val="annotation reference"/>
    <w:basedOn w:val="DefaultParagraphFont"/>
    <w:semiHidden/>
    <w:unhideWhenUsed/>
    <w:rsid w:val="00B7237B"/>
    <w:rPr>
      <w:sz w:val="16"/>
      <w:szCs w:val="16"/>
    </w:rPr>
  </w:style>
  <w:style w:type="paragraph" w:styleId="CommentText">
    <w:name w:val="annotation text"/>
    <w:basedOn w:val="Normal"/>
    <w:link w:val="CommentTextChar"/>
    <w:semiHidden/>
    <w:unhideWhenUsed/>
    <w:rsid w:val="00B7237B"/>
    <w:rPr>
      <w:sz w:val="20"/>
      <w:szCs w:val="20"/>
    </w:rPr>
  </w:style>
  <w:style w:type="character" w:customStyle="1" w:styleId="CommentTextChar">
    <w:name w:val="Comment Text Char"/>
    <w:basedOn w:val="DefaultParagraphFont"/>
    <w:link w:val="CommentText"/>
    <w:semiHidden/>
    <w:rsid w:val="00B7237B"/>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7237B"/>
    <w:rPr>
      <w:b/>
      <w:bCs/>
    </w:rPr>
  </w:style>
  <w:style w:type="character" w:customStyle="1" w:styleId="CommentSubjectChar">
    <w:name w:val="Comment Subject Char"/>
    <w:basedOn w:val="CommentTextChar"/>
    <w:link w:val="CommentSubject"/>
    <w:semiHidden/>
    <w:rsid w:val="00B7237B"/>
    <w:rPr>
      <w:rFonts w:ascii="Times New Roman" w:hAnsi="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le4F5Eu4jx0RDJXNAoN9ogjg==">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Adam Klie</cp:lastModifiedBy>
  <cp:revision>3</cp:revision>
  <dcterms:created xsi:type="dcterms:W3CDTF">2021-03-09T01:26:00Z</dcterms:created>
  <dcterms:modified xsi:type="dcterms:W3CDTF">2021-03-09T01:33:00Z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